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ins w:author="Couldn’t load user" w:id="0" w:date="2022-08-08T11:24:13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Сортировка пузырьком: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Время выполнения: O (n^2)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Память: O(n)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Количество операций ~ 1 000 000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Быстрая сортировка: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Время выполнения: O (n * log 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Память: O(n)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Количество операций ~ 9965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Сортировка выбором: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Время выполнения: O (n ^ 2 / 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Память: O (n + 1)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Количество операций ~ 500 000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Сортировка подсчетом: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Время выполнения: O (n + k), где k - количество уникальных элементов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Память: O (n + 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Количество операций ~ 2 000</w:t>
      </w:r>
    </w:p>
    <w:p w:rsidR="00000000" w:rsidDel="00000000" w:rsidP="00000000" w:rsidRDefault="00000000" w:rsidRPr="00000000" w14:paraId="00000014">
      <w:pPr>
        <w:rPr>
          <w:ins w:author="CRAZYGLASS MAXIM" w:id="1" w:date="2022-08-06T19:06:31Z"/>
        </w:rPr>
      </w:pPr>
      <w:ins w:author="CRAZYGLASS MAXIM" w:id="1" w:date="2022-08-06T19:06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