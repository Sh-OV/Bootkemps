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занятии мы с вами построим двузвенную архитектуру, которая имеет следующий вид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2.3076923076922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Rd It: </w:t>
        </w:r>
        <w:r w:rsidDel="00000000" w:rsidR="00000000" w:rsidRPr="00000000">
          <w:rPr>
            <w:rtl w:val="0"/>
          </w:rPr>
          <w:t xml:space="preserve">Всем привет</w:t>
        </w:r>
      </w:ins>
    </w:p>
    <w:p w:rsidR="00000000" w:rsidDel="00000000" w:rsidP="00000000" w:rsidRDefault="00000000" w:rsidRPr="00000000" w14:paraId="00000007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Борис Урсюзев: </w:t>
        </w:r>
        <w:r w:rsidDel="00000000" w:rsidR="00000000" w:rsidRPr="00000000">
          <w:rPr>
            <w:rtl w:val="0"/>
          </w:rPr>
          <w:t xml:space="preserve">Доброе время суток!</w:t>
        </w:r>
      </w:ins>
    </w:p>
    <w:p w:rsidR="00000000" w:rsidDel="00000000" w:rsidP="00000000" w:rsidRDefault="00000000" w:rsidRPr="00000000" w14:paraId="00000008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Владимир Байда: </w:t>
        </w:r>
        <w:r w:rsidDel="00000000" w:rsidR="00000000" w:rsidRPr="00000000">
          <w:rPr>
            <w:rtl w:val="0"/>
          </w:rPr>
          <w:t xml:space="preserve">Привет👋</w:t>
        </w:r>
      </w:ins>
    </w:p>
    <w:p w:rsidR="00000000" w:rsidDel="00000000" w:rsidP="00000000" w:rsidRDefault="00000000" w:rsidRPr="00000000" w14:paraId="00000009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Алёна Гертман: </w:t>
        </w:r>
        <w:r w:rsidDel="00000000" w:rsidR="00000000" w:rsidRPr="00000000">
          <w:rPr>
            <w:rtl w:val="0"/>
          </w:rPr>
          <w:t xml:space="preserve">всем привет</w:t>
        </w:r>
      </w:ins>
    </w:p>
    <w:p w:rsidR="00000000" w:rsidDel="00000000" w:rsidP="00000000" w:rsidRDefault="00000000" w:rsidRPr="00000000" w14:paraId="0000000A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Михаил Молоканов: </w:t>
        </w:r>
        <w:r w:rsidDel="00000000" w:rsidR="00000000" w:rsidRPr="00000000">
          <w:rPr>
            <w:rtl w:val="0"/>
          </w:rPr>
          <w:t xml:space="preserve">Добрый</w:t>
        </w:r>
      </w:ins>
    </w:p>
    <w:p w:rsidR="00000000" w:rsidDel="00000000" w:rsidP="00000000" w:rsidRDefault="00000000" w:rsidRPr="00000000" w14:paraId="0000000B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Anastasia Bank: </w:t>
        </w:r>
        <w:r w:rsidDel="00000000" w:rsidR="00000000" w:rsidRPr="00000000">
          <w:rPr>
            <w:rtl w:val="0"/>
          </w:rPr>
          <w:t xml:space="preserve">добрый день</w:t>
        </w:r>
      </w:ins>
    </w:p>
    <w:p w:rsidR="00000000" w:rsidDel="00000000" w:rsidP="00000000" w:rsidRDefault="00000000" w:rsidRPr="00000000" w14:paraId="0000000C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Михаил Молоканов: </w:t>
        </w:r>
        <w:r w:rsidDel="00000000" w:rsidR="00000000" w:rsidRPr="00000000">
          <w:rPr>
            <w:rtl w:val="0"/>
          </w:rPr>
          <w:t xml:space="preserve">+</w:t>
        </w:r>
      </w:ins>
    </w:p>
    <w:p w:rsidR="00000000" w:rsidDel="00000000" w:rsidP="00000000" w:rsidRDefault="00000000" w:rsidRPr="00000000" w14:paraId="0000000D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Alexander Fedorov: </w:t>
        </w:r>
        <w:r w:rsidDel="00000000" w:rsidR="00000000" w:rsidRPr="00000000">
          <w:rPr>
            <w:rtl w:val="0"/>
          </w:rPr>
          <w:t xml:space="preserve">привет</w:t>
        </w:r>
      </w:ins>
    </w:p>
    <w:p w:rsidR="00000000" w:rsidDel="00000000" w:rsidP="00000000" w:rsidRDefault="00000000" w:rsidRPr="00000000" w14:paraId="0000000E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Василий Михайлов: </w:t>
        </w:r>
        <w:r w:rsidDel="00000000" w:rsidR="00000000" w:rsidRPr="00000000">
          <w:rPr>
            <w:rtl w:val="0"/>
          </w:rPr>
          <w:t xml:space="preserve">🖖🏻</w:t>
        </w:r>
      </w:ins>
    </w:p>
    <w:p w:rsidR="00000000" w:rsidDel="00000000" w:rsidP="00000000" w:rsidRDefault="00000000" w:rsidRPr="00000000" w14:paraId="0000000F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Борис Урсюзев: </w:t>
        </w:r>
        <w:r w:rsidDel="00000000" w:rsidR="00000000" w:rsidRPr="00000000">
          <w:rPr>
            <w:rtl w:val="0"/>
          </w:rPr>
          <w:t xml:space="preserve">+</w:t>
        </w:r>
      </w:ins>
    </w:p>
    <w:p w:rsidR="00000000" w:rsidDel="00000000" w:rsidP="00000000" w:rsidRDefault="00000000" w:rsidRPr="00000000" w14:paraId="00000010">
      <w:pPr>
        <w:spacing w:after="240" w:line="324.00000000000006" w:lineRule="auto"/>
        <w:rPr>
          <w:ins w:author="Anonymous" w:id="1" w:date="2022-08-10T02:36:55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rs696: </w:t>
        </w:r>
        <w:r w:rsidDel="00000000" w:rsidR="00000000" w:rsidRPr="00000000">
          <w:rPr>
            <w:rtl w:val="0"/>
          </w:rPr>
          <w:t xml:space="preserve">+</w:t>
        </w:r>
      </w:ins>
      <w:ins w:author="Anonymous" w:id="1" w:date="2022-08-10T02:36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spacing w:after="240" w:line="324.00000000000006" w:lineRule="auto"/>
        <w:rPr>
          <w:ins w:author="Timur Yusupov" w:id="0" w:date="2022-08-09T17:46:32Z"/>
        </w:rPr>
      </w:pPr>
      <w:ins w:author="Anonymous" w:id="2" w:date="2022-08-10T02:36:57Z">
        <w:r w:rsidDel="00000000" w:rsidR="00000000" w:rsidRPr="00000000">
          <w:rPr>
            <w:rtl w:val="0"/>
          </w:rPr>
          <w:t xml:space="preserve">G</w:t>
        </w:r>
      </w:ins>
      <w:ins w:author="Timur Yusupov" w:id="0" w:date="2022-08-09T17:46:3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Екатерина: </w:t>
        </w:r>
        <w:r w:rsidDel="00000000" w:rsidR="00000000" w:rsidRPr="00000000">
          <w:rPr>
            <w:rtl w:val="0"/>
          </w:rPr>
          <w:t xml:space="preserve">+</w:t>
        </w:r>
      </w:ins>
    </w:p>
    <w:p w:rsidR="00000000" w:rsidDel="00000000" w:rsidP="00000000" w:rsidRDefault="00000000" w:rsidRPr="00000000" w14:paraId="00000013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Александр Лисовский: </w:t>
        </w:r>
        <w:r w:rsidDel="00000000" w:rsidR="00000000" w:rsidRPr="00000000">
          <w:rPr>
            <w:rtl w:val="0"/>
          </w:rPr>
          <w:t xml:space="preserve">+</w:t>
        </w:r>
      </w:ins>
    </w:p>
    <w:p w:rsidR="00000000" w:rsidDel="00000000" w:rsidP="00000000" w:rsidRDefault="00000000" w:rsidRPr="00000000" w14:paraId="00000014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allasoloveva: </w:t>
        </w:r>
        <w:r w:rsidDel="00000000" w:rsidR="00000000" w:rsidRPr="00000000">
          <w:rPr>
            <w:rtl w:val="0"/>
          </w:rPr>
          <w:t xml:space="preserve">Добрый день</w:t>
        </w:r>
      </w:ins>
    </w:p>
    <w:p w:rsidR="00000000" w:rsidDel="00000000" w:rsidP="00000000" w:rsidRDefault="00000000" w:rsidRPr="00000000" w14:paraId="00000015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Лев Вилонов: </w:t>
        </w:r>
        <w:r w:rsidDel="00000000" w:rsidR="00000000" w:rsidRPr="00000000">
          <w:rPr>
            <w:rtl w:val="0"/>
          </w:rPr>
          <w:t xml:space="preserve">Всем привет!</w:t>
        </w:r>
      </w:ins>
    </w:p>
    <w:p w:rsidR="00000000" w:rsidDel="00000000" w:rsidP="00000000" w:rsidRDefault="00000000" w:rsidRPr="00000000" w14:paraId="00000016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Vladimir Rudenky: </w:t>
        </w:r>
        <w:r w:rsidDel="00000000" w:rsidR="00000000" w:rsidRPr="00000000">
          <w:rPr>
            <w:rtl w:val="0"/>
          </w:rPr>
          <w:t xml:space="preserve">🖖</w:t>
        </w:r>
      </w:ins>
    </w:p>
    <w:p w:rsidR="00000000" w:rsidDel="00000000" w:rsidP="00000000" w:rsidRDefault="00000000" w:rsidRPr="00000000" w14:paraId="00000017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Юрий Владимирович А: </w:t>
        </w:r>
        <w:r w:rsidDel="00000000" w:rsidR="00000000" w:rsidRPr="00000000">
          <w:rPr>
            <w:rtl w:val="0"/>
          </w:rPr>
          <w:t xml:space="preserve">+</w:t>
        </w:r>
      </w:ins>
    </w:p>
    <w:p w:rsidR="00000000" w:rsidDel="00000000" w:rsidP="00000000" w:rsidRDefault="00000000" w:rsidRPr="00000000" w14:paraId="00000018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Rd It: </w:t>
        </w:r>
        <w:r w:rsidDel="00000000" w:rsidR="00000000" w:rsidRPr="00000000">
          <w:rPr>
            <w:rtl w:val="0"/>
          </w:rPr>
          <w:t xml:space="preserve">Нам сегодня для этого надо что-нибудь скачивать?</w:t>
        </w:r>
      </w:ins>
    </w:p>
    <w:p w:rsidR="00000000" w:rsidDel="00000000" w:rsidP="00000000" w:rsidRDefault="00000000" w:rsidRPr="00000000" w14:paraId="00000019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Михаил Молоканов: </w:t>
        </w:r>
        <w:r w:rsidDel="00000000" w:rsidR="00000000" w:rsidRPr="00000000">
          <w:rPr>
            <w:rtl w:val="0"/>
          </w:rPr>
          <w:t xml:space="preserve">Кать =)</w:t>
        </w:r>
      </w:ins>
    </w:p>
    <w:p w:rsidR="00000000" w:rsidDel="00000000" w:rsidP="00000000" w:rsidRDefault="00000000" w:rsidRPr="00000000" w14:paraId="0000001A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Anna Markova: </w:t>
        </w:r>
        <w:r w:rsidDel="00000000" w:rsidR="00000000" w:rsidRPr="00000000">
          <w:rPr>
            <w:rtl w:val="0"/>
          </w:rPr>
          <w:t xml:space="preserve">что за Катьки извините</w:t>
        </w:r>
      </w:ins>
    </w:p>
    <w:p w:rsidR="00000000" w:rsidDel="00000000" w:rsidP="00000000" w:rsidRDefault="00000000" w:rsidRPr="00000000" w14:paraId="0000001B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Anna Markova: </w:t>
        </w:r>
        <w:r w:rsidDel="00000000" w:rsidR="00000000" w:rsidRPr="00000000">
          <w:rPr>
            <w:rtl w:val="0"/>
          </w:rPr>
          <w:t xml:space="preserve">оО</w:t>
        </w:r>
      </w:ins>
    </w:p>
    <w:p w:rsidR="00000000" w:rsidDel="00000000" w:rsidP="00000000" w:rsidRDefault="00000000" w:rsidRPr="00000000" w14:paraId="0000001C">
      <w:pPr>
        <w:spacing w:after="240" w:line="324.00000000000006" w:lineRule="auto"/>
        <w:rPr>
          <w:ins w:author="Timur Yusupov" w:id="0" w:date="2022-08-09T17:46:32Z"/>
        </w:rPr>
      </w:pPr>
      <w:ins w:author="Timur Yusupov" w:id="0" w:date="2022-08-09T17:46:32Z">
        <w:r w:rsidDel="00000000" w:rsidR="00000000" w:rsidRPr="00000000">
          <w:rPr>
            <w:rtl w:val="0"/>
          </w:rPr>
          <w:t xml:space="preserve">Олег Смирнов: </w:t>
        </w:r>
        <w:r w:rsidDel="00000000" w:rsidR="00000000" w:rsidRPr="00000000">
          <w:rPr>
            <w:rtl w:val="0"/>
          </w:rPr>
          <w:t xml:space="preserve">балансировщик выступает в роли проксирующего сервера</w:t>
        </w:r>
      </w:ins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895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Сервер должен уметь обрабатывать запросы клиента!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Стоит понимать, что клиентов может быть много: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Как и серверов)</w:t>
      </w:r>
      <w:r w:rsidDel="00000000" w:rsidR="00000000" w:rsidRPr="00000000">
        <w:rPr/>
        <w:drawing>
          <wp:inline distB="114300" distT="114300" distL="114300" distR="114300">
            <wp:extent cx="57312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“Общаться” между клиентом и сервером будем по TCP. Ключевая особенность - требование постоянного соединения, никаких разрывов в нем быть не должно.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Для обмена данных между клиентом и сервером будем использовать потоки (stream):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Не путать с thread: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0"/>
          <w:szCs w:val="20"/>
          <w:shd w:fill="f6f6f6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6f6f6" w:val="clear"/>
          <w:rtl w:val="0"/>
        </w:rPr>
        <w:t xml:space="preserve">Thread - поток исполнения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6f6f6" w:val="clear"/>
          <w:rtl w:val="0"/>
        </w:rPr>
        <w:t xml:space="preserve">Stream - поток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 некоторыми из них вы уже работали: stdin (поток ввода: Read, ReadLine), stdout (Write, WriteLine)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Тип данных для потока записи - StreamWriter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Тип данных для потока чтения - StreamReader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